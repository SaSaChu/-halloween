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9523" w14:textId="1DFAD832" w:rsidR="008E47ED" w:rsidRPr="006D1215" w:rsidRDefault="00CF2A82" w:rsidP="001907BA">
      <w:pPr>
        <w:adjustRightInd w:val="0"/>
        <w:snapToGrid w:val="0"/>
        <w:spacing w:after="0" w:line="240" w:lineRule="auto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6D1215">
        <w:rPr>
          <w:rFonts w:ascii="標楷體" w:eastAsia="標楷體" w:hAnsi="標楷體"/>
          <w:b/>
          <w:bCs/>
          <w:sz w:val="28"/>
          <w:szCs w:val="28"/>
        </w:rPr>
        <w:t>202</w:t>
      </w:r>
      <w:r w:rsidR="00FA494C" w:rsidRPr="006D1215">
        <w:rPr>
          <w:rFonts w:ascii="標楷體" w:eastAsia="標楷體" w:hAnsi="標楷體" w:hint="eastAsia"/>
          <w:b/>
          <w:bCs/>
          <w:sz w:val="28"/>
          <w:szCs w:val="28"/>
        </w:rPr>
        <w:t>5 桃園萬聖城</w:t>
      </w:r>
      <w:r w:rsidRPr="006D1215">
        <w:rPr>
          <w:rFonts w:ascii="標楷體" w:eastAsia="標楷體" w:hAnsi="標楷體"/>
          <w:b/>
          <w:bCs/>
          <w:sz w:val="28"/>
          <w:szCs w:val="28"/>
        </w:rPr>
        <w:t xml:space="preserve"> 【街頭藝</w:t>
      </w:r>
      <w:r w:rsidR="001907BA">
        <w:rPr>
          <w:rFonts w:ascii="標楷體" w:eastAsia="標楷體" w:hAnsi="標楷體" w:hint="eastAsia"/>
          <w:b/>
          <w:bCs/>
          <w:sz w:val="28"/>
          <w:szCs w:val="28"/>
        </w:rPr>
        <w:t>人</w:t>
      </w:r>
      <w:r w:rsidRPr="006D1215">
        <w:rPr>
          <w:rFonts w:ascii="標楷體" w:eastAsia="標楷體" w:hAnsi="標楷體"/>
          <w:b/>
          <w:bCs/>
          <w:sz w:val="28"/>
          <w:szCs w:val="28"/>
        </w:rPr>
        <w:t>-報名</w:t>
      </w:r>
      <w:r w:rsidR="000C25BD">
        <w:rPr>
          <w:rFonts w:ascii="標楷體" w:eastAsia="標楷體" w:hAnsi="標楷體" w:hint="eastAsia"/>
          <w:b/>
          <w:bCs/>
          <w:sz w:val="28"/>
          <w:szCs w:val="28"/>
        </w:rPr>
        <w:t>簡章</w:t>
      </w:r>
      <w:r w:rsidRPr="006D1215">
        <w:rPr>
          <w:rFonts w:ascii="標楷體" w:eastAsia="標楷體" w:hAnsi="標楷體"/>
          <w:b/>
          <w:bCs/>
          <w:sz w:val="28"/>
          <w:szCs w:val="28"/>
        </w:rPr>
        <w:t>】</w:t>
      </w:r>
    </w:p>
    <w:p w14:paraId="7FDDFFEF" w14:textId="2A4D8AF3" w:rsidR="00CF2A82" w:rsidRPr="00CF2A82" w:rsidRDefault="00DA342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</w:t>
      </w:r>
      <w:r w:rsidR="00CF2A82" w:rsidRPr="00DA342A">
        <w:rPr>
          <w:rFonts w:ascii="標楷體" w:eastAsia="標楷體" w:hAnsi="標楷體"/>
          <w:b/>
          <w:bCs/>
        </w:rPr>
        <w:t>活動說明</w:t>
      </w:r>
      <w:r>
        <w:rPr>
          <w:rFonts w:ascii="標楷體" w:eastAsia="標楷體" w:hAnsi="標楷體" w:hint="eastAsia"/>
        </w:rPr>
        <w:t>】</w:t>
      </w:r>
      <w:r w:rsidR="006D1215" w:rsidRPr="00CF2A82">
        <w:rPr>
          <w:rFonts w:ascii="標楷體" w:eastAsia="標楷體" w:hAnsi="標楷體"/>
        </w:rPr>
        <w:t>202</w:t>
      </w:r>
      <w:r w:rsidR="006D1215">
        <w:rPr>
          <w:rFonts w:ascii="標楷體" w:eastAsia="標楷體" w:hAnsi="標楷體" w:hint="eastAsia"/>
        </w:rPr>
        <w:t>5 桃園萬聖城</w:t>
      </w:r>
      <w:r w:rsidR="00CF2A82" w:rsidRPr="00CF2A82">
        <w:rPr>
          <w:rFonts w:ascii="標楷體" w:eastAsia="標楷體" w:hAnsi="標楷體"/>
        </w:rPr>
        <w:t>將於</w:t>
      </w:r>
      <w:r w:rsidR="006D1215">
        <w:rPr>
          <w:rFonts w:ascii="標楷體" w:eastAsia="標楷體" w:hAnsi="標楷體" w:hint="eastAsia"/>
        </w:rPr>
        <w:t>10</w:t>
      </w:r>
      <w:r w:rsidR="00CF2A82" w:rsidRPr="00CF2A82">
        <w:rPr>
          <w:rFonts w:ascii="標楷體" w:eastAsia="標楷體" w:hAnsi="標楷體"/>
        </w:rPr>
        <w:t>/</w:t>
      </w:r>
      <w:r w:rsidR="006D1215">
        <w:rPr>
          <w:rFonts w:ascii="標楷體" w:eastAsia="標楷體" w:hAnsi="標楷體" w:hint="eastAsia"/>
        </w:rPr>
        <w:t>25</w:t>
      </w:r>
      <w:r w:rsidR="00CF2A82" w:rsidRPr="00CF2A82">
        <w:rPr>
          <w:rFonts w:ascii="標楷體" w:eastAsia="標楷體" w:hAnsi="標楷體"/>
        </w:rPr>
        <w:t>至</w:t>
      </w:r>
      <w:r w:rsidR="006D1215">
        <w:rPr>
          <w:rFonts w:ascii="標楷體" w:eastAsia="標楷體" w:hAnsi="標楷體" w:hint="eastAsia"/>
        </w:rPr>
        <w:t>11</w:t>
      </w:r>
      <w:r w:rsidR="00CF2A82" w:rsidRPr="00CF2A82">
        <w:rPr>
          <w:rFonts w:ascii="標楷體" w:eastAsia="標楷體" w:hAnsi="標楷體"/>
        </w:rPr>
        <w:t>/</w:t>
      </w:r>
      <w:r w:rsidR="006D1215">
        <w:rPr>
          <w:rFonts w:ascii="標楷體" w:eastAsia="標楷體" w:hAnsi="標楷體" w:hint="eastAsia"/>
        </w:rPr>
        <w:t>2</w:t>
      </w:r>
      <w:r w:rsidR="00CF2A82" w:rsidRPr="00CF2A82">
        <w:rPr>
          <w:rFonts w:ascii="標楷體" w:eastAsia="標楷體" w:hAnsi="標楷體"/>
        </w:rPr>
        <w:t>在</w:t>
      </w:r>
      <w:r w:rsidR="006D1215" w:rsidRPr="00FA494C">
        <w:rPr>
          <w:rFonts w:ascii="標楷體" w:eastAsia="標楷體" w:hAnsi="標楷體" w:hint="eastAsia"/>
        </w:rPr>
        <w:t>桃園藝文廣場、桃園藝文綠園道</w:t>
      </w:r>
      <w:r w:rsidR="00CF2A82" w:rsidRPr="00CF2A82">
        <w:rPr>
          <w:rFonts w:ascii="標楷體" w:eastAsia="標楷體" w:hAnsi="標楷體"/>
        </w:rPr>
        <w:t>舉辦。現場有</w:t>
      </w:r>
      <w:r w:rsidR="004267D3">
        <w:rPr>
          <w:rFonts w:ascii="標楷體" w:eastAsia="標楷體" w:hAnsi="標楷體" w:hint="eastAsia"/>
        </w:rPr>
        <w:t>舞台</w:t>
      </w:r>
      <w:r w:rsidR="00CF2A82" w:rsidRPr="00CF2A82">
        <w:rPr>
          <w:rFonts w:ascii="標楷體" w:eastAsia="標楷體" w:hAnsi="標楷體"/>
        </w:rPr>
        <w:t>表演節目以外，於活動會場內規劃街頭藝人表演區，以街頭表演360度近距離表演的特性，帶來更多元、精彩的觀賞體驗；並尊重街頭藝人「打賞」的慣例，</w:t>
      </w:r>
      <w:r w:rsidR="004267D3" w:rsidRPr="004267D3">
        <w:rPr>
          <w:rFonts w:ascii="標楷體" w:eastAsia="標楷體" w:hAnsi="標楷體" w:hint="eastAsia"/>
        </w:rPr>
        <w:t>演出</w:t>
      </w:r>
      <w:r w:rsidR="004267D3">
        <w:rPr>
          <w:rFonts w:ascii="標楷體" w:eastAsia="標楷體" w:hAnsi="標楷體" w:hint="eastAsia"/>
        </w:rPr>
        <w:t>開放</w:t>
      </w:r>
      <w:r w:rsidR="004267D3" w:rsidRPr="004267D3">
        <w:rPr>
          <w:rFonts w:ascii="標楷體" w:eastAsia="標楷體" w:hAnsi="標楷體" w:hint="eastAsia"/>
        </w:rPr>
        <w:t>觀眾自由打賞</w:t>
      </w:r>
      <w:r w:rsidR="00CF2A82" w:rsidRPr="00CF2A82">
        <w:rPr>
          <w:rFonts w:ascii="標楷體" w:eastAsia="標楷體" w:hAnsi="標楷體"/>
        </w:rPr>
        <w:t>。</w:t>
      </w:r>
    </w:p>
    <w:p w14:paraId="1521A317" w14:textId="77777777" w:rsidR="00DA342A" w:rsidRDefault="00DA342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</w:p>
    <w:p w14:paraId="02B05EC0" w14:textId="3A059472" w:rsidR="00CF2A82" w:rsidRPr="00CF2A82" w:rsidRDefault="00DA342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</w:t>
      </w:r>
      <w:r w:rsidR="00CF2A82" w:rsidRPr="00DA342A">
        <w:rPr>
          <w:rFonts w:ascii="標楷體" w:eastAsia="標楷體" w:hAnsi="標楷體"/>
          <w:b/>
          <w:bCs/>
        </w:rPr>
        <w:t>演出地點</w:t>
      </w:r>
      <w:r>
        <w:rPr>
          <w:rFonts w:ascii="標楷體" w:eastAsia="標楷體" w:hAnsi="標楷體" w:hint="eastAsia"/>
        </w:rPr>
        <w:t>】</w:t>
      </w:r>
      <w:r w:rsidR="00FA494C" w:rsidRPr="00FA494C">
        <w:rPr>
          <w:rFonts w:ascii="標楷體" w:eastAsia="標楷體" w:hAnsi="標楷體" w:hint="eastAsia"/>
        </w:rPr>
        <w:t>桃園藝文廣場、桃園藝文綠園道</w:t>
      </w:r>
    </w:p>
    <w:p w14:paraId="432FA705" w14:textId="14EC9D33" w:rsidR="00CF2A82" w:rsidRPr="00CF2A82" w:rsidRDefault="00DA342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</w:t>
      </w:r>
      <w:r w:rsidR="00CF2A82" w:rsidRPr="00DA342A">
        <w:rPr>
          <w:rFonts w:ascii="標楷體" w:eastAsia="標楷體" w:hAnsi="標楷體"/>
          <w:b/>
          <w:bCs/>
        </w:rPr>
        <w:t>演出時間</w:t>
      </w:r>
      <w:r>
        <w:rPr>
          <w:rFonts w:ascii="標楷體" w:eastAsia="標楷體" w:hAnsi="標楷體" w:hint="eastAsia"/>
        </w:rPr>
        <w:t>】</w:t>
      </w:r>
      <w:r w:rsidR="00CF2A82" w:rsidRPr="00CF2A82">
        <w:rPr>
          <w:rFonts w:ascii="標楷體" w:eastAsia="標楷體" w:hAnsi="標楷體"/>
        </w:rPr>
        <w:t>11</w:t>
      </w:r>
      <w:r w:rsidR="00FA494C">
        <w:rPr>
          <w:rFonts w:ascii="標楷體" w:eastAsia="標楷體" w:hAnsi="標楷體" w:hint="eastAsia"/>
        </w:rPr>
        <w:t>4</w:t>
      </w:r>
      <w:r w:rsidR="00CF2A82" w:rsidRPr="00CF2A82">
        <w:rPr>
          <w:rFonts w:ascii="標楷體" w:eastAsia="標楷體" w:hAnsi="標楷體"/>
        </w:rPr>
        <w:t>年</w:t>
      </w:r>
      <w:r w:rsidR="00FA494C">
        <w:rPr>
          <w:rFonts w:ascii="標楷體" w:eastAsia="標楷體" w:hAnsi="標楷體" w:hint="eastAsia"/>
        </w:rPr>
        <w:t>10</w:t>
      </w:r>
      <w:r w:rsidR="00CF2A82" w:rsidRPr="00CF2A82">
        <w:rPr>
          <w:rFonts w:ascii="標楷體" w:eastAsia="標楷體" w:hAnsi="標楷體"/>
        </w:rPr>
        <w:t>月</w:t>
      </w:r>
      <w:r w:rsidR="00FA494C">
        <w:rPr>
          <w:rFonts w:ascii="標楷體" w:eastAsia="標楷體" w:hAnsi="標楷體" w:hint="eastAsia"/>
        </w:rPr>
        <w:t>25</w:t>
      </w:r>
      <w:r w:rsidR="00CF2A82" w:rsidRPr="00CF2A82">
        <w:rPr>
          <w:rFonts w:ascii="標楷體" w:eastAsia="標楷體" w:hAnsi="標楷體"/>
        </w:rPr>
        <w:t>日</w:t>
      </w:r>
      <w:r w:rsidR="00FA494C">
        <w:rPr>
          <w:rFonts w:ascii="標楷體" w:eastAsia="標楷體" w:hAnsi="標楷體" w:hint="eastAsia"/>
        </w:rPr>
        <w:t>~</w:t>
      </w:r>
      <w:r w:rsidR="00FA494C" w:rsidRPr="00CF2A82">
        <w:rPr>
          <w:rFonts w:ascii="標楷體" w:eastAsia="標楷體" w:hAnsi="標楷體"/>
        </w:rPr>
        <w:t>11</w:t>
      </w:r>
      <w:r w:rsidR="00FA494C">
        <w:rPr>
          <w:rFonts w:ascii="標楷體" w:eastAsia="標楷體" w:hAnsi="標楷體" w:hint="eastAsia"/>
        </w:rPr>
        <w:t>4</w:t>
      </w:r>
      <w:r w:rsidR="00FA494C" w:rsidRPr="00CF2A82">
        <w:rPr>
          <w:rFonts w:ascii="標楷體" w:eastAsia="標楷體" w:hAnsi="標楷體"/>
        </w:rPr>
        <w:t>年</w:t>
      </w:r>
      <w:r w:rsidR="00FA494C">
        <w:rPr>
          <w:rFonts w:ascii="標楷體" w:eastAsia="標楷體" w:hAnsi="標楷體" w:hint="eastAsia"/>
        </w:rPr>
        <w:t>11</w:t>
      </w:r>
      <w:r w:rsidR="00FA494C" w:rsidRPr="00CF2A82">
        <w:rPr>
          <w:rFonts w:ascii="標楷體" w:eastAsia="標楷體" w:hAnsi="標楷體"/>
        </w:rPr>
        <w:t>月</w:t>
      </w:r>
      <w:r w:rsidR="00FA494C">
        <w:rPr>
          <w:rFonts w:ascii="標楷體" w:eastAsia="標楷體" w:hAnsi="標楷體" w:hint="eastAsia"/>
        </w:rPr>
        <w:t>2</w:t>
      </w:r>
      <w:r w:rsidR="00FA494C" w:rsidRPr="00CF2A82">
        <w:rPr>
          <w:rFonts w:ascii="標楷體" w:eastAsia="標楷體" w:hAnsi="標楷體"/>
        </w:rPr>
        <w:t>日</w:t>
      </w:r>
      <w:r w:rsidR="00CF2A82" w:rsidRPr="00CF2A82">
        <w:rPr>
          <w:rFonts w:ascii="標楷體" w:eastAsia="標楷體" w:hAnsi="標楷體"/>
        </w:rPr>
        <w:t>，共</w:t>
      </w:r>
      <w:r w:rsidR="00FA494C">
        <w:rPr>
          <w:rFonts w:ascii="標楷體" w:eastAsia="標楷體" w:hAnsi="標楷體" w:hint="eastAsia"/>
        </w:rPr>
        <w:t>計9</w:t>
      </w:r>
      <w:r w:rsidR="00CF2A82" w:rsidRPr="00CF2A82">
        <w:rPr>
          <w:rFonts w:ascii="標楷體" w:eastAsia="標楷體" w:hAnsi="標楷體"/>
        </w:rPr>
        <w:t>日</w:t>
      </w:r>
    </w:p>
    <w:p w14:paraId="1627384C" w14:textId="2E0535BC" w:rsidR="00CF2A82" w:rsidRDefault="00DA342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</w:t>
      </w:r>
      <w:r w:rsidR="00CF2A82" w:rsidRPr="00DA342A">
        <w:rPr>
          <w:rFonts w:ascii="標楷體" w:eastAsia="標楷體" w:hAnsi="標楷體"/>
          <w:b/>
          <w:bCs/>
        </w:rPr>
        <w:t>演出時段</w:t>
      </w:r>
      <w:r>
        <w:rPr>
          <w:rFonts w:ascii="標楷體" w:eastAsia="標楷體" w:hAnsi="標楷體" w:hint="eastAsia"/>
        </w:rPr>
        <w:t>】</w:t>
      </w:r>
    </w:p>
    <w:p w14:paraId="1BB5EA6C" w14:textId="3B98F46F" w:rsidR="006F1CEE" w:rsidRPr="006F1CEE" w:rsidRDefault="006F1CEE" w:rsidP="006F1CEE">
      <w:pPr>
        <w:adjustRightInd w:val="0"/>
        <w:snapToGrid w:val="0"/>
        <w:spacing w:after="0" w:line="240" w:lineRule="auto"/>
        <w:ind w:firstLine="480"/>
        <w:rPr>
          <w:rFonts w:ascii="標楷體" w:eastAsia="標楷體" w:hAnsi="標楷體"/>
        </w:rPr>
      </w:pPr>
      <w:r w:rsidRPr="006F1CEE">
        <w:rPr>
          <w:rFonts w:ascii="標楷體" w:eastAsia="標楷體" w:hAnsi="標楷體" w:hint="eastAsia"/>
        </w:rPr>
        <w:t>平日17：00-21：00</w:t>
      </w:r>
    </w:p>
    <w:p w14:paraId="28B1B642" w14:textId="2CEEEDDA" w:rsidR="006F1CEE" w:rsidRPr="00CF2A82" w:rsidRDefault="006F1CEE" w:rsidP="006F1CEE">
      <w:pPr>
        <w:adjustRightInd w:val="0"/>
        <w:snapToGrid w:val="0"/>
        <w:spacing w:after="0" w:line="240" w:lineRule="auto"/>
        <w:ind w:firstLine="480"/>
        <w:rPr>
          <w:rFonts w:ascii="標楷體" w:eastAsia="標楷體" w:hAnsi="標楷體"/>
        </w:rPr>
      </w:pPr>
      <w:r w:rsidRPr="006F1CEE">
        <w:rPr>
          <w:rFonts w:ascii="標楷體" w:eastAsia="標楷體" w:hAnsi="標楷體" w:hint="eastAsia"/>
        </w:rPr>
        <w:t>假日12：00-22：00</w:t>
      </w:r>
    </w:p>
    <w:p w14:paraId="29C1B51F" w14:textId="2ABD787C" w:rsidR="00CF2A82" w:rsidRPr="00FA494C" w:rsidRDefault="00DA342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</w:t>
      </w:r>
      <w:r w:rsidR="00EF3270">
        <w:rPr>
          <w:rFonts w:ascii="標楷體" w:eastAsia="標楷體" w:hAnsi="標楷體" w:hint="eastAsia"/>
          <w:b/>
          <w:bCs/>
        </w:rPr>
        <w:t>演出</w:t>
      </w:r>
      <w:r w:rsidR="00CF2A82" w:rsidRPr="00DA342A">
        <w:rPr>
          <w:rFonts w:ascii="標楷體" w:eastAsia="標楷體" w:hAnsi="標楷體"/>
          <w:b/>
          <w:bCs/>
        </w:rPr>
        <w:t>需求</w:t>
      </w:r>
      <w:r>
        <w:rPr>
          <w:rFonts w:ascii="標楷體" w:eastAsia="標楷體" w:hAnsi="標楷體" w:hint="eastAsia"/>
        </w:rPr>
        <w:t>】</w:t>
      </w:r>
      <w:r w:rsidR="00CF2A82" w:rsidRPr="00CF2A82">
        <w:rPr>
          <w:rFonts w:ascii="標楷體" w:eastAsia="標楷體" w:hAnsi="標楷體"/>
        </w:rPr>
        <w:t>每日限</w:t>
      </w:r>
      <w:r w:rsidR="00FA494C">
        <w:rPr>
          <w:rFonts w:ascii="標楷體" w:eastAsia="標楷體" w:hAnsi="標楷體" w:hint="eastAsia"/>
        </w:rPr>
        <w:t>4-</w:t>
      </w:r>
      <w:r w:rsidR="00632456">
        <w:rPr>
          <w:rFonts w:ascii="標楷體" w:eastAsia="標楷體" w:hAnsi="標楷體" w:hint="eastAsia"/>
        </w:rPr>
        <w:t>6</w:t>
      </w:r>
      <w:r w:rsidR="00CF2A82" w:rsidRPr="00CF2A82">
        <w:rPr>
          <w:rFonts w:ascii="標楷體" w:eastAsia="標楷體" w:hAnsi="標楷體"/>
        </w:rPr>
        <w:t>組</w:t>
      </w:r>
      <w:r w:rsidR="00EF3270">
        <w:rPr>
          <w:rFonts w:ascii="標楷體" w:eastAsia="標楷體" w:hAnsi="標楷體" w:hint="eastAsia"/>
        </w:rPr>
        <w:t>，</w:t>
      </w:r>
      <w:r w:rsidR="00EF3270" w:rsidRPr="00EF3270">
        <w:rPr>
          <w:rFonts w:ascii="標楷體" w:eastAsia="標楷體" w:hAnsi="標楷體"/>
        </w:rPr>
        <w:t>需要能配合萬聖節，進行變裝</w:t>
      </w:r>
      <w:r w:rsidR="00EF3270">
        <w:rPr>
          <w:rFonts w:ascii="標楷體" w:eastAsia="標楷體" w:hAnsi="標楷體" w:hint="eastAsia"/>
        </w:rPr>
        <w:t>。</w:t>
      </w:r>
    </w:p>
    <w:p w14:paraId="074E1DF0" w14:textId="0791BA60" w:rsidR="00CF2A82" w:rsidRPr="00CF2A82" w:rsidRDefault="00DA342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</w:t>
      </w:r>
      <w:r w:rsidR="00CF2A82" w:rsidRPr="00DA342A">
        <w:rPr>
          <w:rFonts w:ascii="標楷體" w:eastAsia="標楷體" w:hAnsi="標楷體"/>
          <w:b/>
          <w:bCs/>
        </w:rPr>
        <w:t>報名時間</w:t>
      </w:r>
      <w:r>
        <w:rPr>
          <w:rFonts w:ascii="標楷體" w:eastAsia="標楷體" w:hAnsi="標楷體" w:hint="eastAsia"/>
        </w:rPr>
        <w:t>】</w:t>
      </w:r>
      <w:r w:rsidR="00CF2A82" w:rsidRPr="00CF2A82">
        <w:rPr>
          <w:rFonts w:ascii="標楷體" w:eastAsia="標楷體" w:hAnsi="標楷體"/>
        </w:rPr>
        <w:t>自即日起至額滿為止</w:t>
      </w:r>
    </w:p>
    <w:p w14:paraId="49681FD9" w14:textId="7CEB680C" w:rsidR="00405F88" w:rsidRDefault="001907B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【聯繫窗口</w:t>
      </w:r>
      <w:r>
        <w:rPr>
          <w:rFonts w:ascii="標楷體" w:eastAsia="標楷體" w:hAnsi="標楷體" w:hint="eastAsia"/>
        </w:rPr>
        <w:t>】果然國際 林小姐</w:t>
      </w:r>
      <w:r w:rsidR="00405F88">
        <w:rPr>
          <w:rFonts w:ascii="標楷體" w:eastAsia="標楷體" w:hAnsi="標楷體" w:hint="eastAsia"/>
        </w:rPr>
        <w:t xml:space="preserve"> linyuci66@gmail.com</w:t>
      </w:r>
    </w:p>
    <w:p w14:paraId="54D9E208" w14:textId="6BC879A5" w:rsidR="00F70E57" w:rsidRPr="00405F88" w:rsidRDefault="00405F88" w:rsidP="00032A52">
      <w:pPr>
        <w:adjustRightInd w:val="0"/>
        <w:snapToGrid w:val="0"/>
        <w:spacing w:after="0" w:line="240" w:lineRule="auto"/>
        <w:ind w:firstLine="480"/>
        <w:rPr>
          <w:rFonts w:ascii="標楷體" w:eastAsia="標楷體" w:hAnsi="標楷體"/>
        </w:rPr>
      </w:pPr>
      <w:r w:rsidRPr="00405F88">
        <w:rPr>
          <w:rFonts w:ascii="標楷體" w:eastAsia="標楷體" w:hAnsi="標楷體"/>
        </w:rPr>
        <w:t>來信主旨請註明：「街頭藝人事宜洽詢－2025桃園萬聖城」</w:t>
      </w:r>
    </w:p>
    <w:p w14:paraId="266F55BF" w14:textId="77777777" w:rsidR="00F70E57" w:rsidRDefault="00F70E57" w:rsidP="00F70E57">
      <w:pPr>
        <w:adjustRightInd w:val="0"/>
        <w:snapToGrid w:val="0"/>
        <w:spacing w:after="0" w:line="240" w:lineRule="auto"/>
        <w:rPr>
          <w:rFonts w:ascii="標楷體" w:eastAsia="標楷體" w:hAnsi="標楷體"/>
          <w:b/>
          <w:bCs/>
        </w:rPr>
      </w:pPr>
    </w:p>
    <w:p w14:paraId="0E535E14" w14:textId="77777777" w:rsidR="00F70E57" w:rsidRPr="00F70E57" w:rsidRDefault="00405F88" w:rsidP="00F70E57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>【</w:t>
      </w:r>
      <w:r w:rsidRPr="00032A52">
        <w:rPr>
          <w:rFonts w:ascii="標楷體" w:eastAsia="標楷體" w:hAnsi="標楷體"/>
          <w:b/>
          <w:bCs/>
        </w:rPr>
        <w:t>注意事項</w:t>
      </w:r>
      <w:r>
        <w:rPr>
          <w:rFonts w:ascii="標楷體" w:eastAsia="標楷體" w:hAnsi="標楷體" w:hint="eastAsia"/>
        </w:rPr>
        <w:t>】</w:t>
      </w:r>
      <w:r w:rsidR="00F70E57" w:rsidRPr="00F70E57">
        <w:rPr>
          <w:rFonts w:ascii="標楷體" w:eastAsia="標楷體" w:hAnsi="標楷體" w:hint="eastAsia"/>
        </w:rPr>
        <w:t>未錄取者將不另行通知。錄取者預計於 10 月 14 日（二）前，透過電子郵件或電話通知。</w:t>
      </w:r>
    </w:p>
    <w:p w14:paraId="2F4CDD03" w14:textId="77777777" w:rsidR="00F70E57" w:rsidRPr="00F70E57" w:rsidRDefault="00F70E57" w:rsidP="00F70E57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F70E57">
        <w:rPr>
          <w:rFonts w:ascii="標楷體" w:eastAsia="標楷體" w:hAnsi="標楷體" w:hint="eastAsia"/>
        </w:rPr>
        <w:t>請有意願參與的夥伴務必正確填寫聯絡資訊，避免因資料錯誤導致無法聯繫。</w:t>
      </w:r>
    </w:p>
    <w:p w14:paraId="187AADBA" w14:textId="687584A3" w:rsidR="006D1215" w:rsidRPr="00405F88" w:rsidRDefault="00F70E57" w:rsidP="00F70E57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F70E57">
        <w:rPr>
          <w:rFonts w:ascii="標楷體" w:eastAsia="標楷體" w:hAnsi="標楷體" w:hint="eastAsia"/>
        </w:rPr>
        <w:t>誠摯邀請大家一同參與，共襄盛舉！</w:t>
      </w:r>
    </w:p>
    <w:p w14:paraId="052359F9" w14:textId="77777777" w:rsidR="00F70E57" w:rsidRDefault="00F70E57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  <w:b/>
          <w:bCs/>
        </w:rPr>
      </w:pPr>
    </w:p>
    <w:p w14:paraId="5B723C7D" w14:textId="378735AA" w:rsidR="006D1215" w:rsidRPr="006D1215" w:rsidRDefault="00DA342A" w:rsidP="00CF2A82">
      <w:pPr>
        <w:adjustRightInd w:val="0"/>
        <w:snapToGrid w:val="0"/>
        <w:spacing w:after="0" w:line="240" w:lineRule="auto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</w:t>
      </w:r>
      <w:r w:rsidR="006D1215" w:rsidRPr="006D1215">
        <w:rPr>
          <w:rFonts w:ascii="標楷體" w:eastAsia="標楷體" w:hAnsi="標楷體" w:hint="eastAsia"/>
          <w:b/>
          <w:bCs/>
        </w:rPr>
        <w:t>表單</w:t>
      </w:r>
      <w:r w:rsidR="00032A52">
        <w:rPr>
          <w:rFonts w:ascii="標楷體" w:eastAsia="標楷體" w:hAnsi="標楷體" w:hint="eastAsia"/>
          <w:b/>
          <w:bCs/>
        </w:rPr>
        <w:t>連結</w:t>
      </w:r>
      <w:r>
        <w:rPr>
          <w:rFonts w:ascii="標楷體" w:eastAsia="標楷體" w:hAnsi="標楷體" w:hint="eastAsia"/>
        </w:rPr>
        <w:t>】</w:t>
      </w:r>
    </w:p>
    <w:p w14:paraId="6E19FE6C" w14:textId="041AC3B7" w:rsidR="006F1CEE" w:rsidRDefault="00032A52" w:rsidP="006F1CEE">
      <w:p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032A52">
        <w:rPr>
          <w:rFonts w:ascii="標楷體" w:eastAsia="標楷體" w:hAnsi="標楷體"/>
        </w:rPr>
        <w:t>https://forms.gle/NrtWDHoQQBei7qHi7</w:t>
      </w:r>
    </w:p>
    <w:p w14:paraId="7C88DC79" w14:textId="12F136BD" w:rsidR="006F1CEE" w:rsidRPr="006F1CEE" w:rsidRDefault="00DA342A" w:rsidP="006F1CEE">
      <w:pPr>
        <w:adjustRightInd w:val="0"/>
        <w:snapToGrid w:val="0"/>
        <w:spacing w:after="0" w:line="240" w:lineRule="auto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</w:t>
      </w:r>
      <w:r w:rsidR="006F1CEE" w:rsidRPr="006F1CEE">
        <w:rPr>
          <w:rFonts w:ascii="標楷體" w:eastAsia="標楷體" w:hAnsi="標楷體"/>
          <w:b/>
          <w:bCs/>
        </w:rPr>
        <w:t>注意事項</w:t>
      </w:r>
      <w:r>
        <w:rPr>
          <w:rFonts w:ascii="標楷體" w:eastAsia="標楷體" w:hAnsi="標楷體" w:hint="eastAsia"/>
        </w:rPr>
        <w:t>】</w:t>
      </w:r>
    </w:p>
    <w:p w14:paraId="5D8C7D7A" w14:textId="77777777" w:rsidR="006F1CEE" w:rsidRPr="006F1CEE" w:rsidRDefault="006F1CEE" w:rsidP="006F1CEE">
      <w:pPr>
        <w:numPr>
          <w:ilvl w:val="0"/>
          <w:numId w:val="5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取得展演資格之街頭藝人，請於排定展演時間前 30 分鐘，前往指定地點演出準備。</w:t>
      </w:r>
    </w:p>
    <w:p w14:paraId="71B69BF1" w14:textId="77777777" w:rsidR="006F1CEE" w:rsidRPr="006F1CEE" w:rsidRDefault="006F1CEE" w:rsidP="006F1CEE">
      <w:pPr>
        <w:numPr>
          <w:ilvl w:val="0"/>
          <w:numId w:val="5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街頭藝人申請經主辦單位核准後，如無正當理由或未事先報備而未依前點所訂時間準時報到者，即取消演出資格，該時段資格由備取者依順位遞補。</w:t>
      </w:r>
    </w:p>
    <w:p w14:paraId="0589589A" w14:textId="77777777" w:rsidR="006F1CEE" w:rsidRPr="006F1CEE" w:rsidRDefault="006F1CEE" w:rsidP="006F1CEE">
      <w:pPr>
        <w:numPr>
          <w:ilvl w:val="0"/>
          <w:numId w:val="5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展演所需設備器材、電力須自備，主辦單位不予提供。</w:t>
      </w:r>
    </w:p>
    <w:p w14:paraId="0118BCBA" w14:textId="77777777" w:rsidR="006F1CEE" w:rsidRPr="006F1CEE" w:rsidRDefault="006F1CEE" w:rsidP="006F1CEE">
      <w:pPr>
        <w:numPr>
          <w:ilvl w:val="0"/>
          <w:numId w:val="5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各項表演於公開演出時，請注意智慧財產權及著作權法規定之各項相關規範，並需自行向各著作權單位申請公開展演使用授權。</w:t>
      </w:r>
    </w:p>
    <w:p w14:paraId="2D0CE890" w14:textId="77777777" w:rsidR="006F1CEE" w:rsidRPr="006F1CEE" w:rsidRDefault="006F1CEE" w:rsidP="006F1CEE">
      <w:pPr>
        <w:numPr>
          <w:ilvl w:val="0"/>
          <w:numId w:val="5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園區內不開放未經許可申請之街頭藝人自行展演，或未經許可自行更換演出時間、地點。</w:t>
      </w:r>
    </w:p>
    <w:p w14:paraId="72C2762C" w14:textId="4ACDB286" w:rsidR="006F1CEE" w:rsidRPr="006F1CEE" w:rsidRDefault="00DA342A" w:rsidP="006F1CEE">
      <w:pPr>
        <w:adjustRightInd w:val="0"/>
        <w:snapToGrid w:val="0"/>
        <w:spacing w:after="0" w:line="240" w:lineRule="auto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【</w:t>
      </w:r>
      <w:r w:rsidR="006F1CEE" w:rsidRPr="006F1CEE">
        <w:rPr>
          <w:rFonts w:ascii="標楷體" w:eastAsia="標楷體" w:hAnsi="標楷體"/>
          <w:b/>
          <w:bCs/>
        </w:rPr>
        <w:t>場地相關規範</w:t>
      </w:r>
      <w:r>
        <w:rPr>
          <w:rFonts w:ascii="標楷體" w:eastAsia="標楷體" w:hAnsi="標楷體" w:hint="eastAsia"/>
        </w:rPr>
        <w:t>】</w:t>
      </w:r>
    </w:p>
    <w:p w14:paraId="4E17D7CF" w14:textId="156AB90F" w:rsidR="004B5AB4" w:rsidRDefault="00632456" w:rsidP="004B5AB4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場地禁止明火表演。</w:t>
      </w:r>
    </w:p>
    <w:p w14:paraId="23FB292B" w14:textId="4E257BB0" w:rsidR="004B5AB4" w:rsidRPr="004B5AB4" w:rsidRDefault="004B5AB4" w:rsidP="004B5AB4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可自備傘架，因應場地天候狀況。</w:t>
      </w:r>
    </w:p>
    <w:p w14:paraId="0CD37E11" w14:textId="4646C7D6" w:rsidR="006F1CEE" w:rsidRPr="006F1CEE" w:rsidRDefault="006F1CEE" w:rsidP="006F1CEE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為避免表演時互相干擾，故各區動態組藝人以1組為限。</w:t>
      </w:r>
    </w:p>
    <w:p w14:paraId="2897FD09" w14:textId="7D7B5D9D" w:rsidR="006F1CEE" w:rsidRPr="006F1CEE" w:rsidRDefault="00A7756B" w:rsidP="006F1CEE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A7756B">
        <w:rPr>
          <w:rFonts w:ascii="標楷體" w:eastAsia="標楷體" w:hAnsi="標楷體" w:hint="eastAsia"/>
        </w:rPr>
        <w:t>音量限制：街頭藝人不得製造過量噪音，如需使用發電機，需使用靜音型發電機。如需使用音箱以一組為限。戶外活動日間使用擴音設施不得超過70db，夜間使用擴音設施不得超過60db，且不得妨礙燈節活動及違反噪音管制法相關規定，如遭環保單位告發取締，罰鍰則由街頭藝人自行負責；若因音量過大影響周邊環境經舉發，主辦單位可視情況請街頭藝人調整音量或終止展演。</w:t>
      </w:r>
    </w:p>
    <w:p w14:paraId="69D31836" w14:textId="5C9B914B" w:rsidR="006F1CEE" w:rsidRPr="006F1CEE" w:rsidRDefault="006F1CEE" w:rsidP="006F1CEE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lastRenderedPageBreak/>
        <w:t>街頭藝人展演時，基於公共安全、環境保護，以及可能造成環境、空氣汙染等顧慮，展演不得使用具殺傷力之危險性武器等道具，違反者予以取消資格。</w:t>
      </w:r>
      <w:r w:rsidR="00632456">
        <w:rPr>
          <w:rFonts w:ascii="標楷體" w:eastAsia="標楷體" w:hAnsi="標楷體" w:hint="eastAsia"/>
        </w:rPr>
        <w:t>並應</w:t>
      </w:r>
      <w:r w:rsidRPr="006F1CEE">
        <w:rPr>
          <w:rFonts w:ascii="標楷體" w:eastAsia="標楷體" w:hAnsi="標楷體"/>
        </w:rPr>
        <w:t>隨時配合工作（含保全）人員等之管理與查驗，以維護活動場域之安全。</w:t>
      </w:r>
    </w:p>
    <w:p w14:paraId="6254B691" w14:textId="77777777" w:rsidR="006F1CEE" w:rsidRPr="006F1CEE" w:rsidRDefault="006F1CEE" w:rsidP="006F1CEE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凡展演期間所有物品、設施、人員，由街頭藝人自行投保（個人責任險），主辦單位不負連帶責任。</w:t>
      </w:r>
    </w:p>
    <w:p w14:paraId="66ECC88B" w14:textId="77777777" w:rsidR="006F1CEE" w:rsidRPr="006F1CEE" w:rsidRDefault="006F1CEE" w:rsidP="006F1CEE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本場域開放之展演空間僅供街頭藝人從事藝文活動，如有造成場地或設施設備之損壞，須由街頭藝人負擔相關修復及損害賠償責任。</w:t>
      </w:r>
    </w:p>
    <w:p w14:paraId="24D65D9B" w14:textId="77777777" w:rsidR="006F1CEE" w:rsidRPr="006F1CEE" w:rsidRDefault="006F1CEE" w:rsidP="006F1CEE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如有違反上述規定經查證屬實經勸導後而未改善者，主辦單位得於現場先行收回表演證，取消演出資格。</w:t>
      </w:r>
    </w:p>
    <w:p w14:paraId="4ED1C65E" w14:textId="5721C9C7" w:rsidR="006F1CEE" w:rsidRPr="006F1CEE" w:rsidRDefault="006F1CEE" w:rsidP="006F1CEE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為不影響人潮之動線，主辦單位保留調整展演地點之權利，演出者不得異議。</w:t>
      </w:r>
    </w:p>
    <w:p w14:paraId="60B3F3CA" w14:textId="77777777" w:rsidR="006F1CEE" w:rsidRPr="006F1CEE" w:rsidRDefault="006F1CEE" w:rsidP="006F1CEE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標楷體" w:eastAsia="標楷體" w:hAnsi="標楷體"/>
        </w:rPr>
      </w:pPr>
      <w:r w:rsidRPr="006F1CEE">
        <w:rPr>
          <w:rFonts w:ascii="標楷體" w:eastAsia="標楷體" w:hAnsi="標楷體"/>
        </w:rPr>
        <w:t>如遇天候不佳或不可避免因素，活動大會公告暫停開放，需依規定停止各項演出活動，不得異議。 </w:t>
      </w:r>
    </w:p>
    <w:p w14:paraId="61629962" w14:textId="0603C19D" w:rsidR="00CF2A82" w:rsidRPr="00CF2A82" w:rsidRDefault="00A520F7" w:rsidP="000C25BD">
      <w:pPr>
        <w:adjustRightInd w:val="0"/>
        <w:snapToGrid w:val="0"/>
        <w:spacing w:after="0" w:line="240" w:lineRule="auto"/>
        <w:rPr>
          <w:rFonts w:ascii="標楷體" w:eastAsia="標楷體" w:hAnsi="標楷體" w:hint="eastAsia"/>
        </w:rPr>
      </w:pPr>
      <w:del w:id="0" w:author="user" w:date="2025-09-02T11:20:00Z" w16du:dateUtc="2025-09-02T03:20:00Z">
        <w:r w:rsidRPr="00A520F7" w:rsidDel="00032A52">
          <w:rPr>
            <w:rFonts w:ascii="標楷體" w:eastAsia="標楷體" w:hAnsi="標楷體" w:hint="eastAsia"/>
          </w:rPr>
          <w:delText>點位規劃 (最後以機關核定為</w:delText>
        </w:r>
      </w:del>
    </w:p>
    <w:sectPr w:rsidR="00CF2A82" w:rsidRPr="00CF2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CF333" w14:textId="77777777" w:rsidR="0095110A" w:rsidRDefault="0095110A" w:rsidP="006F1CEE">
      <w:pPr>
        <w:spacing w:after="0" w:line="240" w:lineRule="auto"/>
      </w:pPr>
      <w:r>
        <w:separator/>
      </w:r>
    </w:p>
  </w:endnote>
  <w:endnote w:type="continuationSeparator" w:id="0">
    <w:p w14:paraId="399F4C68" w14:textId="77777777" w:rsidR="0095110A" w:rsidRDefault="0095110A" w:rsidP="006F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FE9E2" w14:textId="77777777" w:rsidR="0095110A" w:rsidRDefault="0095110A" w:rsidP="006F1CEE">
      <w:pPr>
        <w:spacing w:after="0" w:line="240" w:lineRule="auto"/>
      </w:pPr>
      <w:r>
        <w:separator/>
      </w:r>
    </w:p>
  </w:footnote>
  <w:footnote w:type="continuationSeparator" w:id="0">
    <w:p w14:paraId="36679EB3" w14:textId="77777777" w:rsidR="0095110A" w:rsidRDefault="0095110A" w:rsidP="006F1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641E0"/>
    <w:multiLevelType w:val="hybridMultilevel"/>
    <w:tmpl w:val="8B56E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205927"/>
    <w:multiLevelType w:val="multilevel"/>
    <w:tmpl w:val="A180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435E5"/>
    <w:multiLevelType w:val="multilevel"/>
    <w:tmpl w:val="C51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34D91"/>
    <w:multiLevelType w:val="multilevel"/>
    <w:tmpl w:val="0AE0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23E1C"/>
    <w:multiLevelType w:val="multilevel"/>
    <w:tmpl w:val="EB96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851EC"/>
    <w:multiLevelType w:val="multilevel"/>
    <w:tmpl w:val="0710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89179">
    <w:abstractNumId w:val="1"/>
  </w:num>
  <w:num w:numId="2" w16cid:durableId="892540323">
    <w:abstractNumId w:val="3"/>
  </w:num>
  <w:num w:numId="3" w16cid:durableId="2094887258">
    <w:abstractNumId w:val="2"/>
  </w:num>
  <w:num w:numId="4" w16cid:durableId="1497957810">
    <w:abstractNumId w:val="0"/>
  </w:num>
  <w:num w:numId="5" w16cid:durableId="1682782098">
    <w:abstractNumId w:val="4"/>
  </w:num>
  <w:num w:numId="6" w16cid:durableId="39702384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82"/>
    <w:rsid w:val="00032A52"/>
    <w:rsid w:val="000B031E"/>
    <w:rsid w:val="000C25BD"/>
    <w:rsid w:val="000D76F1"/>
    <w:rsid w:val="00130157"/>
    <w:rsid w:val="001907BA"/>
    <w:rsid w:val="002A4531"/>
    <w:rsid w:val="0032659E"/>
    <w:rsid w:val="0037538B"/>
    <w:rsid w:val="00405F88"/>
    <w:rsid w:val="004267D3"/>
    <w:rsid w:val="004B5AB4"/>
    <w:rsid w:val="004F7272"/>
    <w:rsid w:val="005C2A0F"/>
    <w:rsid w:val="005D0357"/>
    <w:rsid w:val="00632456"/>
    <w:rsid w:val="00637C60"/>
    <w:rsid w:val="00673904"/>
    <w:rsid w:val="006D1215"/>
    <w:rsid w:val="006F1CEE"/>
    <w:rsid w:val="007A5298"/>
    <w:rsid w:val="008C0F2B"/>
    <w:rsid w:val="008D63E6"/>
    <w:rsid w:val="008E47ED"/>
    <w:rsid w:val="0095110A"/>
    <w:rsid w:val="00A21A73"/>
    <w:rsid w:val="00A33E7E"/>
    <w:rsid w:val="00A520F7"/>
    <w:rsid w:val="00A7756B"/>
    <w:rsid w:val="00A83308"/>
    <w:rsid w:val="00BC0D0A"/>
    <w:rsid w:val="00C05881"/>
    <w:rsid w:val="00CA7DCF"/>
    <w:rsid w:val="00CF2A82"/>
    <w:rsid w:val="00DA2467"/>
    <w:rsid w:val="00DA342A"/>
    <w:rsid w:val="00ED6712"/>
    <w:rsid w:val="00EF3270"/>
    <w:rsid w:val="00F124D4"/>
    <w:rsid w:val="00F70E57"/>
    <w:rsid w:val="00FA494C"/>
    <w:rsid w:val="00FC5BF9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06B16"/>
  <w15:chartTrackingRefBased/>
  <w15:docId w15:val="{8414177E-FE0C-415E-8201-AF14C403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2A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A8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A8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A8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A8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A8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A8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2A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2A8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2A8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2A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2A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2A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2A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2A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A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2A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2A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2A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2A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2A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2A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1C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F1CE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F1C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F1CEE"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4267D3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4267D3"/>
  </w:style>
  <w:style w:type="character" w:customStyle="1" w:styleId="af4">
    <w:name w:val="註解文字 字元"/>
    <w:basedOn w:val="a0"/>
    <w:link w:val="af3"/>
    <w:uiPriority w:val="99"/>
    <w:rsid w:val="004267D3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267D3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4267D3"/>
    <w:rPr>
      <w:b/>
      <w:bCs/>
    </w:rPr>
  </w:style>
  <w:style w:type="paragraph" w:styleId="af7">
    <w:name w:val="Revision"/>
    <w:hidden/>
    <w:uiPriority w:val="99"/>
    <w:semiHidden/>
    <w:rsid w:val="00190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2025-08-05T08:35:00Z</cp:lastPrinted>
  <dcterms:created xsi:type="dcterms:W3CDTF">2025-07-24T06:42:00Z</dcterms:created>
  <dcterms:modified xsi:type="dcterms:W3CDTF">2025-09-02T03:26:00Z</dcterms:modified>
</cp:coreProperties>
</file>